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720"/>
        <w:rPr/>
        <w:pPrChange w:author="Станислав Калачев" w:id="0" w:date="2023-11-02T07:16:41Z">
          <w:pPr>
            <w:pageBreakBefore w:val="0"/>
          </w:pPr>
        </w:pPrChange>
      </w:pPr>
      <w:r w:rsidDel="00000000" w:rsidR="00000000" w:rsidRPr="00000000">
        <w:rPr>
          <w:rtl w:val="0"/>
        </w:rPr>
        <w:t xml:space="preserve">Cкачайте учебный проект по ссылке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https://assets.codeforces.com/files/69565a5324cd/hw5.zip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Откройте его в IDEA как maven-проект, запустите в локальном Tomcat, используя корневой контекст /.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Убедитесь в работоспособности. Должны отображаться страницы, похожие на Codeforces. На странице http://localhost:8080/ должна отображаться простая приветственная страница.</w:t>
        <w:br w:type="textWrapping"/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Прочитайте исходный код проекта (95% этого кода было написано на лекции).</w:t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svaxz8twft76" w:id="0"/>
      <w:bookmarkEnd w:id="0"/>
      <w:r w:rsidDel="00000000" w:rsidR="00000000" w:rsidRPr="00000000">
        <w:rPr>
          <w:rtl w:val="0"/>
        </w:rPr>
        <w:t xml:space="preserve">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tf53cos49yfe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что в настоящий момент для всех action-методов в страницах требуются два обязательных параметра HttpServletRequest request, Map&lt;String, Object&gt; view. В ряде случаев (часто) достаточно одного из них или они вообще не нужны (например, в HelpPage они на самом деле не нужны вообще, а в текущем IndexPage нужен только view).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Измените исходный код FrontServlet так, чтобы в качестве action-метода подыскивался метод просто по названию (нет требования к точной сигнатуре как сейчас). При запуске надо смотреть на типы параметров метода (method.getParameterTypes()) и если параметр имеет тип Map.class, то ожидать что это view (передать), то</w:t>
      </w:r>
      <w:ins w:author="Artemiy Rodionov" w:id="1" w:date="2023-10-15T16:46:25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же самое сделать для HttpServletRequest. Таким образом, в action-методе может быть любой набор параметров типов HttpServletRequest и Map, они могут идти в любом порядке.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После этого следует удалить из всех страниц из всех action-методов лишние параметры и убедиться в работоспособности.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y80z6ox11fgj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что по клику в изображения флагов в заголовке сайта, будет осуществлён переход на текущую страницу, но с доп. параметром lang=язык. В этом задании вам нужно поддержать простейший способ интернационализации страниц.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Измените исходный код FrontServlet так, что: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наличии параметра lang в запросе (то есть при указании языка просмотра), его следует запомнить в сессии - таким образом далее просмотр сайта предполагается на этом языке. Это надо делать лишь только, если lang в запросе это две строчные латинских буквы.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 сессии установлен язык и он отличен от en, то при загрузке шаблона для страницы в первую очередь осуществляется попытка загрузить шаблон вида IndexPage_ru.ftlh (то есть вида НазваниеСтраницы_язык.ftlh). Если такой шаблон не существует, то </w:t>
      </w:r>
      <w:ins w:author="Никита Ковалёв" w:id="2" w:date="2023-10-18T09:53:05Z">
        <w:r w:rsidDel="00000000" w:rsidR="00000000" w:rsidRPr="00000000">
          <w:rPr>
            <w:rtl w:val="0"/>
          </w:rPr>
          <w:t xml:space="preserve">должен</w:t>
        </w:r>
      </w:ins>
      <w:del w:author="Никита Ковалёв" w:id="2" w:date="2023-10-18T09:53:05Z">
        <w:r w:rsidDel="00000000" w:rsidR="00000000" w:rsidRPr="00000000">
          <w:rPr>
            <w:rtl w:val="0"/>
          </w:rPr>
          <w:delText xml:space="preserve">должна</w:delText>
        </w:r>
      </w:del>
      <w:r w:rsidDel="00000000" w:rsidR="00000000" w:rsidRPr="00000000">
        <w:rPr>
          <w:rtl w:val="0"/>
        </w:rPr>
        <w:t xml:space="preserve"> быть загружен шаблон без указания языка.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Обратите внимание, что проект уже содержит IndexPage_ru.ftlh, то есть после реализации решения этой задачи, на главной будет отображаться русская версия этой страницы.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o8h8syczflfl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По адресу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http://5d3p.wp.codeforces.com/</w:t>
        </w:r>
      </w:hyperlink>
      <w:r w:rsidDel="00000000" w:rsidR="00000000" w:rsidRPr="00000000">
        <w:rPr>
          <w:rtl w:val="0"/>
        </w:rPr>
        <w:t xml:space="preserve"> (пункт меню tic-tac-toe) расположена простая реализация веб-версии игры крестики-нолики. В данном вам проекте уже есть TicTacToePage.ftlh - верстка этой страницы в виде шаблона Freemarker. А вот файл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TicTacToePage.java </w:t>
      </w:r>
      <w:r w:rsidDel="00000000" w:rsidR="00000000" w:rsidRPr="00000000">
        <w:rPr>
          <w:rtl w:val="0"/>
        </w:rPr>
        <w:t xml:space="preserve">не содержит соответствующей реализации. Ваша задача дописать код в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TicTacToePage.java </w:t>
      </w:r>
      <w:r w:rsidDel="00000000" w:rsidR="00000000" w:rsidRPr="00000000">
        <w:rPr>
          <w:rtl w:val="0"/>
        </w:rPr>
        <w:t xml:space="preserve">так, чтобы поведение страницы было в точности такое же как по ссылке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http://5d3p.wp.codeforces.com/</w:t>
        </w:r>
      </w:hyperlink>
      <w:r w:rsidDel="00000000" w:rsidR="00000000" w:rsidRPr="00000000">
        <w:rPr>
          <w:rtl w:val="0"/>
        </w:rPr>
        <w:t xml:space="preserve"> Изменять код верстки (файл TicTacToePage.ftlh) нельзя. (Допускаются улучшения, по сравнению с оригиналом)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69565a5324cd/hw5.zip" TargetMode="External"/><Relationship Id="rId7" Type="http://schemas.openxmlformats.org/officeDocument/2006/relationships/hyperlink" Target="http://5d3p.wp.codeforces.com/" TargetMode="External"/><Relationship Id="rId8" Type="http://schemas.openxmlformats.org/officeDocument/2006/relationships/hyperlink" Target="http://5d3p.wp.codefor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